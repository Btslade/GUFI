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23EF6" w14:textId="61EA7CAD" w:rsidR="005A0EA6" w:rsidRDefault="005A0EA6" w:rsidP="005A0EA6">
      <w:r w:rsidRPr="00764465">
        <w:rPr>
          <w:b/>
        </w:rPr>
        <w:t xml:space="preserve">These should eventually become </w:t>
      </w:r>
      <w:proofErr w:type="spellStart"/>
      <w:r w:rsidRPr="00764465">
        <w:rPr>
          <w:b/>
        </w:rPr>
        <w:t>git</w:t>
      </w:r>
      <w:proofErr w:type="spellEnd"/>
      <w:r w:rsidRPr="00764465">
        <w:rPr>
          <w:b/>
        </w:rPr>
        <w:t xml:space="preserve"> issues</w:t>
      </w:r>
    </w:p>
    <w:p w14:paraId="67463603" w14:textId="77777777" w:rsidR="005A0EA6" w:rsidRDefault="005A0EA6" w:rsidP="005A0EA6"/>
    <w:p w14:paraId="0B92F858" w14:textId="55EDC2AD" w:rsidR="005A0EA6" w:rsidDel="00561BEF" w:rsidRDefault="005A0EA6" w:rsidP="00F55259">
      <w:pPr>
        <w:pStyle w:val="ListParagraph"/>
        <w:numPr>
          <w:ilvl w:val="0"/>
          <w:numId w:val="10"/>
        </w:numPr>
        <w:rPr>
          <w:del w:id="0" w:author="Microsoft Office User" w:date="2017-12-15T10:53:00Z"/>
        </w:rPr>
      </w:pPr>
      <w:del w:id="1" w:author="Microsoft Office User" w:date="2017-12-15T10:53:00Z">
        <w:r w:rsidDel="00561BEF">
          <w:delText>update the README</w:delText>
        </w:r>
      </w:del>
    </w:p>
    <w:p w14:paraId="204E06FC" w14:textId="1D525392" w:rsidR="005A0EA6" w:rsidDel="00561BEF" w:rsidRDefault="005A0EA6" w:rsidP="005A0EA6">
      <w:pPr>
        <w:rPr>
          <w:del w:id="2" w:author="Microsoft Office User" w:date="2017-12-15T10:53:00Z"/>
        </w:rPr>
      </w:pPr>
    </w:p>
    <w:p w14:paraId="6C6EC22B" w14:textId="679183A1" w:rsidR="005A0EA6" w:rsidDel="00561BEF" w:rsidRDefault="005A0EA6" w:rsidP="00F55259">
      <w:pPr>
        <w:pStyle w:val="ListParagraph"/>
        <w:numPr>
          <w:ilvl w:val="0"/>
          <w:numId w:val="10"/>
        </w:numPr>
        <w:rPr>
          <w:del w:id="3" w:author="Microsoft Office User" w:date="2017-12-15T10:53:00Z"/>
        </w:rPr>
      </w:pPr>
      <w:del w:id="4" w:author="Microsoft Office User" w:date="2017-12-15T10:53:00Z">
        <w:r w:rsidDel="00561BEF">
          <w:delText xml:space="preserve">update the "what is </w:delText>
        </w:r>
      </w:del>
      <w:del w:id="5" w:author="Microsoft Office User" w:date="2018-01-25T09:39:00Z">
        <w:r w:rsidR="004271BC" w:rsidDel="004271BC">
          <w:delText>GUFI</w:delText>
        </w:r>
      </w:del>
      <w:del w:id="6" w:author="Microsoft Office User" w:date="2017-12-15T10:53:00Z">
        <w:r w:rsidDel="00561BEF">
          <w:delText>" doc and include it in the package</w:delText>
        </w:r>
      </w:del>
    </w:p>
    <w:p w14:paraId="701BD68B" w14:textId="44935E42" w:rsidR="005A0EA6" w:rsidDel="00561BEF" w:rsidRDefault="005A0EA6" w:rsidP="005A0EA6">
      <w:pPr>
        <w:rPr>
          <w:del w:id="7" w:author="Microsoft Office User" w:date="2017-12-15T10:53:00Z"/>
        </w:rPr>
      </w:pPr>
    </w:p>
    <w:p w14:paraId="77027420" w14:textId="0F2A0160" w:rsidR="00F55259" w:rsidDel="00561BEF" w:rsidRDefault="005A0EA6" w:rsidP="00F55259">
      <w:pPr>
        <w:pStyle w:val="ListParagraph"/>
        <w:numPr>
          <w:ilvl w:val="0"/>
          <w:numId w:val="10"/>
        </w:numPr>
        <w:rPr>
          <w:del w:id="8" w:author="Microsoft Office User" w:date="2017-12-15T10:53:00Z"/>
        </w:rPr>
      </w:pPr>
      <w:del w:id="9" w:author="Microsoft Office User" w:date="2017-12-15T10:53:00Z">
        <w:r w:rsidDel="00561BEF">
          <w:delText>fix the makefile so that the mysql part isnt part of BFW macro make a new one for MYSQL as some people want mysql stuff.</w:delText>
        </w:r>
      </w:del>
      <w:del w:id="10" w:author="Microsoft Office User" w:date="2018-01-25T09:44:00Z">
        <w:r w:rsidR="004271BC" w:rsidDel="004271BC">
          <w:delText xml:space="preserve">  [DONE.  ‘make mysql’ to make mysql-dependent targets]</w:delText>
        </w:r>
      </w:del>
      <w:del w:id="11" w:author="Microsoft Office User" w:date="2017-12-15T10:53:00Z">
        <w:r w:rsidR="009B5532" w:rsidDel="00561BEF">
          <w:br/>
        </w:r>
      </w:del>
    </w:p>
    <w:p w14:paraId="342DE38A" w14:textId="010C0BD9" w:rsidR="005A0EA6" w:rsidRDefault="00B16261" w:rsidP="00F55259">
      <w:pPr>
        <w:pStyle w:val="ListParagraph"/>
        <w:numPr>
          <w:ilvl w:val="0"/>
          <w:numId w:val="10"/>
        </w:numPr>
      </w:pPr>
      <w:ins w:id="12" w:author="Microsoft Office User" w:date="2018-01-25T09:45:00Z">
        <w:r>
          <w:t>Set up</w:t>
        </w:r>
      </w:ins>
      <w:ins w:id="13" w:author="Microsoft Office User" w:date="2018-01-25T09:44:00Z">
        <w:r>
          <w:t xml:space="preserve"> </w:t>
        </w:r>
      </w:ins>
      <w:r w:rsidR="005A0EA6">
        <w:t xml:space="preserve">distinct Makefile targets </w:t>
      </w:r>
      <w:ins w:id="14" w:author="Microsoft Office User" w:date="2018-01-25T09:45:00Z">
        <w:r>
          <w:t xml:space="preserve">(like we did for </w:t>
        </w:r>
        <w:proofErr w:type="spellStart"/>
        <w:r>
          <w:t>mysql</w:t>
        </w:r>
        <w:proofErr w:type="spellEnd"/>
        <w:r>
          <w:t xml:space="preserve">) </w:t>
        </w:r>
      </w:ins>
      <w:ins w:id="15" w:author="Microsoft Office User" w:date="2018-01-25T09:46:00Z">
        <w:r>
          <w:t>when</w:t>
        </w:r>
        <w:r>
          <w:t xml:space="preserve"> </w:t>
        </w:r>
      </w:ins>
      <w:r w:rsidR="005A0EA6">
        <w:t xml:space="preserve">we </w:t>
      </w:r>
      <w:ins w:id="16" w:author="Microsoft Office User" w:date="2018-01-25T09:46:00Z">
        <w:r>
          <w:t>have</w:t>
        </w:r>
        <w:r>
          <w:t xml:space="preserve"> </w:t>
        </w:r>
      </w:ins>
      <w:r w:rsidR="005A0EA6">
        <w:t>a db2 version of this for HPSS</w:t>
      </w:r>
      <w:ins w:id="17" w:author="Microsoft Office User" w:date="2018-01-25T09:47:00Z">
        <w:r>
          <w:t>.</w:t>
        </w:r>
      </w:ins>
      <w:bookmarkStart w:id="18" w:name="_GoBack"/>
      <w:bookmarkEnd w:id="18"/>
    </w:p>
    <w:p w14:paraId="5F7EFEF8" w14:textId="77777777" w:rsidR="005A0EA6" w:rsidRDefault="005A0EA6" w:rsidP="005A0EA6"/>
    <w:p w14:paraId="26086821" w14:textId="77777777" w:rsidR="005A0EA6" w:rsidRDefault="005A0EA6" w:rsidP="00F55259">
      <w:pPr>
        <w:pStyle w:val="ListParagraph"/>
        <w:numPr>
          <w:ilvl w:val="0"/>
          <w:numId w:val="10"/>
        </w:numPr>
      </w:pPr>
      <w:r>
        <w:t xml:space="preserve">add summarize the directory by user and add user records to </w:t>
      </w:r>
      <w:proofErr w:type="spellStart"/>
      <w:r>
        <w:t>bfwi</w:t>
      </w:r>
      <w:proofErr w:type="spellEnd"/>
      <w:r w:rsidR="009B5532">
        <w:br/>
      </w:r>
    </w:p>
    <w:p w14:paraId="2B8F9361" w14:textId="77777777" w:rsidR="005A0EA6" w:rsidRDefault="005A0EA6" w:rsidP="00F55259">
      <w:pPr>
        <w:pStyle w:val="ListParagraph"/>
        <w:numPr>
          <w:ilvl w:val="1"/>
          <w:numId w:val="10"/>
        </w:numPr>
      </w:pPr>
      <w:r>
        <w:t xml:space="preserve">this has been done more or less but not to </w:t>
      </w:r>
      <w:proofErr w:type="spellStart"/>
      <w:r>
        <w:t>bfwi</w:t>
      </w:r>
      <w:proofErr w:type="spellEnd"/>
      <w:r>
        <w:t xml:space="preserve"> - it is a query in the scripts </w:t>
      </w:r>
      <w:proofErr w:type="spellStart"/>
      <w:r>
        <w:t>dir</w:t>
      </w:r>
      <w:proofErr w:type="spellEnd"/>
      <w:r>
        <w:t xml:space="preserve"> that walks and runs insert from select queries to create by user summary should consider making a callable utility for this so it could be done from </w:t>
      </w:r>
      <w:proofErr w:type="spellStart"/>
      <w:r>
        <w:t>bfwi</w:t>
      </w:r>
      <w:proofErr w:type="spellEnd"/>
      <w:r>
        <w:t>/</w:t>
      </w:r>
      <w:proofErr w:type="spellStart"/>
      <w:r>
        <w:t>bfmi</w:t>
      </w:r>
      <w:proofErr w:type="spellEnd"/>
      <w:r>
        <w:t>/etc. the script/query version might be fast enough that this is not needed, need to try to run it at scale</w:t>
      </w:r>
    </w:p>
    <w:p w14:paraId="3E15BE77" w14:textId="77777777" w:rsidR="005A0EA6" w:rsidRDefault="005A0EA6" w:rsidP="005A0EA6"/>
    <w:p w14:paraId="6338A6FB" w14:textId="77777777" w:rsidR="005A0EA6" w:rsidRDefault="005A0EA6" w:rsidP="00F55259">
      <w:pPr>
        <w:pStyle w:val="ListParagraph"/>
        <w:numPr>
          <w:ilvl w:val="0"/>
          <w:numId w:val="10"/>
        </w:numPr>
      </w:pPr>
      <w:r>
        <w:t xml:space="preserve">add summarize the directory summaries by user and add records to </w:t>
      </w:r>
      <w:proofErr w:type="spellStart"/>
      <w:r>
        <w:t>bfti</w:t>
      </w:r>
      <w:proofErr w:type="spellEnd"/>
      <w:r w:rsidR="009B5532">
        <w:br/>
      </w:r>
    </w:p>
    <w:p w14:paraId="0F6ADD87" w14:textId="77777777" w:rsidR="005A0EA6" w:rsidRDefault="005A0EA6" w:rsidP="00F55259">
      <w:pPr>
        <w:pStyle w:val="ListParagraph"/>
        <w:numPr>
          <w:ilvl w:val="1"/>
          <w:numId w:val="10"/>
        </w:numPr>
      </w:pPr>
      <w:r>
        <w:t xml:space="preserve">this has been done more or less but not to </w:t>
      </w:r>
      <w:proofErr w:type="spellStart"/>
      <w:r>
        <w:t>bfwi</w:t>
      </w:r>
      <w:proofErr w:type="spellEnd"/>
      <w:r>
        <w:t xml:space="preserve"> - it is a query in the scripts </w:t>
      </w:r>
      <w:proofErr w:type="spellStart"/>
      <w:r>
        <w:t>dir</w:t>
      </w:r>
      <w:proofErr w:type="spellEnd"/>
      <w:r>
        <w:t xml:space="preserve"> that walks and runs insert from select queries to create by group summary should consider making a callable utility for this so it could be done from </w:t>
      </w:r>
      <w:proofErr w:type="spellStart"/>
      <w:r>
        <w:t>bfwi</w:t>
      </w:r>
      <w:proofErr w:type="spellEnd"/>
      <w:r>
        <w:t>/</w:t>
      </w:r>
      <w:proofErr w:type="spellStart"/>
      <w:r>
        <w:t>bfmi</w:t>
      </w:r>
      <w:proofErr w:type="spellEnd"/>
      <w:r>
        <w:t>/etc. the script/query version might be fast enough that this is not needed, need to try to run it at scale</w:t>
      </w:r>
    </w:p>
    <w:p w14:paraId="11C13E91" w14:textId="77777777" w:rsidR="005A0EA6" w:rsidRDefault="005A0EA6" w:rsidP="005A0EA6"/>
    <w:p w14:paraId="3D89EED5" w14:textId="77777777" w:rsidR="005A0EA6" w:rsidRDefault="005A0EA6" w:rsidP="00F55259">
      <w:pPr>
        <w:pStyle w:val="ListParagraph"/>
        <w:numPr>
          <w:ilvl w:val="0"/>
          <w:numId w:val="10"/>
        </w:numPr>
      </w:pPr>
      <w:r>
        <w:t xml:space="preserve">add "by user" and "by group" summaries to tree summary in </w:t>
      </w:r>
      <w:proofErr w:type="spellStart"/>
      <w:r>
        <w:t>bfti</w:t>
      </w:r>
      <w:proofErr w:type="spellEnd"/>
    </w:p>
    <w:p w14:paraId="6F9C3705" w14:textId="77777777" w:rsidR="005A0EA6" w:rsidRDefault="005A0EA6" w:rsidP="005A0EA6"/>
    <w:p w14:paraId="76983A1D" w14:textId="248EE74B" w:rsidR="005A0EA6" w:rsidDel="00835755" w:rsidRDefault="005A0EA6" w:rsidP="00764465">
      <w:pPr>
        <w:pStyle w:val="ListParagraph"/>
        <w:numPr>
          <w:ilvl w:val="0"/>
          <w:numId w:val="10"/>
        </w:numPr>
        <w:rPr>
          <w:del w:id="19" w:author="Microsoft Office User" w:date="2018-01-25T09:23:00Z"/>
        </w:rPr>
      </w:pPr>
      <w:del w:id="20" w:author="Microsoft Office User" w:date="2018-01-25T09:23:00Z">
        <w:r w:rsidDel="00835755">
          <w:delText xml:space="preserve">put on </w:delText>
        </w:r>
        <w:r w:rsidR="00764465" w:rsidDel="00835755">
          <w:delText>LANL</w:delText>
        </w:r>
        <w:r w:rsidDel="00835755">
          <w:delText xml:space="preserve"> headers on all .c's and ack the threadpool package</w:delText>
        </w:r>
        <w:r w:rsidR="009B5532" w:rsidDel="00835755">
          <w:br/>
        </w:r>
        <w:r w:rsidR="00764465" w:rsidDel="00835755">
          <w:br/>
        </w:r>
        <w:r w:rsidDel="00835755">
          <w:delText>[Proposed text is in COPYRIGHT.txt.  But should it say "this file is part of GUFI ...", or "This file is part of MarFS ..."?]</w:delText>
        </w:r>
      </w:del>
    </w:p>
    <w:p w14:paraId="48FA5815" w14:textId="77777777" w:rsidR="005A0EA6" w:rsidRDefault="005A0EA6" w:rsidP="005A0EA6"/>
    <w:p w14:paraId="4711E6AF" w14:textId="677FE7BB" w:rsidR="005A0EA6" w:rsidDel="00CF5B8A" w:rsidRDefault="005A0EA6" w:rsidP="00F55259">
      <w:pPr>
        <w:pStyle w:val="ListParagraph"/>
        <w:numPr>
          <w:ilvl w:val="0"/>
          <w:numId w:val="10"/>
        </w:numPr>
        <w:rPr>
          <w:del w:id="21" w:author="Microsoft Office User" w:date="2017-12-15T10:54:00Z"/>
        </w:rPr>
      </w:pPr>
      <w:del w:id="22" w:author="Microsoft Office User" w:date="2017-12-15T10:54:00Z">
        <w:r w:rsidDel="00CF5B8A">
          <w:delText xml:space="preserve">There are some general edits that can be applied to processin() just editing the form of the input like </w:delText>
        </w:r>
        <w:r w:rsidR="00561BEF" w:rsidDel="00CF5B8A">
          <w:delText xml:space="preserve">SQL </w:delText>
        </w:r>
        <w:r w:rsidDel="00CF5B8A">
          <w:delText>input can</w:delText>
        </w:r>
        <w:r w:rsidR="00561BEF" w:rsidDel="00CF5B8A">
          <w:delText>’</w:delText>
        </w:r>
        <w:r w:rsidDel="00CF5B8A">
          <w:delText>t be longer than the MAXSQL and stuff like that.</w:delText>
        </w:r>
      </w:del>
    </w:p>
    <w:p w14:paraId="14CBA53D" w14:textId="30E9DF01" w:rsidR="005A0EA6" w:rsidDel="00CF5B8A" w:rsidRDefault="005A0EA6" w:rsidP="005A0EA6">
      <w:pPr>
        <w:rPr>
          <w:del w:id="23" w:author="Microsoft Office User" w:date="2017-12-15T10:54:00Z"/>
        </w:rPr>
      </w:pPr>
    </w:p>
    <w:p w14:paraId="638ECA95" w14:textId="4E169ED0" w:rsidR="005A0EA6" w:rsidDel="00CF5B8A" w:rsidRDefault="005A0EA6" w:rsidP="00F55259">
      <w:pPr>
        <w:pStyle w:val="ListParagraph"/>
        <w:numPr>
          <w:ilvl w:val="0"/>
          <w:numId w:val="10"/>
        </w:numPr>
        <w:rPr>
          <w:del w:id="24" w:author="Microsoft Office User" w:date="2017-12-15T10:54:00Z"/>
        </w:rPr>
      </w:pPr>
      <w:del w:id="25" w:author="Microsoft Office User" w:date="2017-12-15T10:54:00Z">
        <w:r w:rsidDel="00CF5B8A">
          <w:delText>fix validate_inputs() for bfwi</w:delText>
        </w:r>
      </w:del>
    </w:p>
    <w:p w14:paraId="77FEA385" w14:textId="692BA9F9" w:rsidR="005A0EA6" w:rsidDel="00CF5B8A" w:rsidRDefault="005A0EA6" w:rsidP="00F55259">
      <w:pPr>
        <w:pStyle w:val="ListParagraph"/>
        <w:numPr>
          <w:ilvl w:val="0"/>
          <w:numId w:val="10"/>
        </w:numPr>
        <w:rPr>
          <w:del w:id="26" w:author="Microsoft Office User" w:date="2017-12-15T10:54:00Z"/>
        </w:rPr>
      </w:pPr>
      <w:del w:id="27" w:author="Microsoft Office User" w:date="2017-12-15T10:54:00Z">
        <w:r w:rsidDel="00CF5B8A">
          <w:delText>fix validate_inputs() for bfti</w:delText>
        </w:r>
      </w:del>
    </w:p>
    <w:p w14:paraId="7ED42D02" w14:textId="58295F49" w:rsidR="005A0EA6" w:rsidDel="00CF5B8A" w:rsidRDefault="005A0EA6" w:rsidP="00F55259">
      <w:pPr>
        <w:pStyle w:val="ListParagraph"/>
        <w:numPr>
          <w:ilvl w:val="0"/>
          <w:numId w:val="10"/>
        </w:numPr>
        <w:rPr>
          <w:del w:id="28" w:author="Microsoft Office User" w:date="2017-12-15T10:54:00Z"/>
        </w:rPr>
      </w:pPr>
      <w:del w:id="29" w:author="Microsoft Office User" w:date="2017-12-15T10:54:00Z">
        <w:r w:rsidDel="00CF5B8A">
          <w:delText>fix validate_inputs() for bfq</w:delText>
        </w:r>
      </w:del>
    </w:p>
    <w:p w14:paraId="2CCFA422" w14:textId="46394AE3" w:rsidR="005A0EA6" w:rsidDel="00CF5B8A" w:rsidRDefault="005A0EA6" w:rsidP="005A0EA6">
      <w:pPr>
        <w:rPr>
          <w:del w:id="30" w:author="Microsoft Office User" w:date="2017-12-15T10:54:00Z"/>
        </w:rPr>
      </w:pPr>
    </w:p>
    <w:p w14:paraId="34D87050" w14:textId="137F8FB8" w:rsidR="005A0EA6" w:rsidDel="00CF5B8A" w:rsidRDefault="005A0EA6" w:rsidP="00F55259">
      <w:pPr>
        <w:pStyle w:val="ListParagraph"/>
        <w:numPr>
          <w:ilvl w:val="0"/>
          <w:numId w:val="10"/>
        </w:numPr>
        <w:rPr>
          <w:del w:id="31" w:author="Microsoft Office User" w:date="2017-12-15T10:54:00Z"/>
        </w:rPr>
      </w:pPr>
      <w:del w:id="32" w:author="Microsoft Office User" w:date="2017-12-15T10:54:00Z">
        <w:r w:rsidDel="00CF5B8A">
          <w:delText>fix input processing for querydb and runquerydb</w:delText>
        </w:r>
      </w:del>
    </w:p>
    <w:p w14:paraId="6E597D3C" w14:textId="10918344" w:rsidR="005A0EA6" w:rsidDel="00CF5B8A" w:rsidRDefault="005A0EA6" w:rsidP="00F55259">
      <w:pPr>
        <w:pStyle w:val="ListParagraph"/>
        <w:numPr>
          <w:ilvl w:val="0"/>
          <w:numId w:val="10"/>
        </w:numPr>
        <w:rPr>
          <w:del w:id="33" w:author="Microsoft Office User" w:date="2017-12-15T10:54:00Z"/>
        </w:rPr>
      </w:pPr>
      <w:del w:id="34" w:author="Microsoft Office User" w:date="2017-12-15T10:54:00Z">
        <w:r w:rsidDel="00CF5B8A">
          <w:delText>fix input processing for querydbn and runquerydbn</w:delText>
        </w:r>
      </w:del>
    </w:p>
    <w:p w14:paraId="7A264E45" w14:textId="087D9F7E" w:rsidR="005A0EA6" w:rsidDel="00CF5B8A" w:rsidRDefault="005A0EA6" w:rsidP="00F55259">
      <w:pPr>
        <w:pStyle w:val="ListParagraph"/>
        <w:numPr>
          <w:ilvl w:val="0"/>
          <w:numId w:val="10"/>
        </w:numPr>
        <w:rPr>
          <w:del w:id="35" w:author="Microsoft Office User" w:date="2017-12-15T10:54:00Z"/>
        </w:rPr>
      </w:pPr>
      <w:del w:id="36" w:author="Microsoft Office User" w:date="2017-12-15T10:54:00Z">
        <w:r w:rsidDel="00CF5B8A">
          <w:delText>fix processin and validate_inputs()  for bfmi</w:delText>
        </w:r>
      </w:del>
    </w:p>
    <w:p w14:paraId="2A95A76D" w14:textId="77777777" w:rsidR="005A0EA6" w:rsidRDefault="005A0EA6" w:rsidP="005A0EA6"/>
    <w:p w14:paraId="4A44CBE6" w14:textId="77777777" w:rsidR="005A0EA6" w:rsidRDefault="005A0EA6" w:rsidP="00F55259">
      <w:pPr>
        <w:pStyle w:val="ListParagraph"/>
        <w:numPr>
          <w:ilvl w:val="0"/>
          <w:numId w:val="10"/>
        </w:numPr>
      </w:pPr>
      <w:r>
        <w:t>clean up error checking and messages</w:t>
      </w:r>
    </w:p>
    <w:p w14:paraId="4C4F2573" w14:textId="77777777" w:rsidR="005A0EA6" w:rsidRDefault="005A0EA6" w:rsidP="005A0EA6"/>
    <w:p w14:paraId="5EA83873" w14:textId="27C48665" w:rsidR="005A0EA6" w:rsidRDefault="005A0EA6" w:rsidP="00F55259">
      <w:pPr>
        <w:pStyle w:val="ListParagraph"/>
        <w:numPr>
          <w:ilvl w:val="1"/>
          <w:numId w:val="10"/>
        </w:numPr>
      </w:pPr>
      <w:del w:id="37" w:author="Microsoft Office User" w:date="2017-12-15T10:56:00Z">
        <w:r w:rsidDel="00AC30C2">
          <w:delText>check return-values for DB operations, and bail out if needed.</w:delText>
        </w:r>
        <w:r w:rsidR="009B5532" w:rsidDel="00AC30C2">
          <w:br/>
        </w:r>
        <w:r w:rsidR="00AC30C2" w:rsidDel="00AC30C2">
          <w:br/>
        </w:r>
        <w:r w:rsidDel="00AC30C2">
          <w:delText>For example, a user shouldn't run bfwi twice.  The old queries (in dbutils.c) included (e.g.) "drop table if exists ...", before the SQL to do inserts.  This would wipe the contents of old tables, and install new entries from the current walk of the source tree.  Now, we've removed the "drop tables", from some of these queries (e.g. create table 'entries'), so when run on a DB with existing tables, these inserts will fail.  The result is that rerunning bfwi fails with 'table entries already exists'.  On the other hand, running bfti twice is only regenerating summary info in the GUFI tree, so that is allowed to wipe the original and re-create.</w:delText>
        </w:r>
      </w:del>
      <w:r w:rsidR="00AC30C2">
        <w:br/>
      </w:r>
    </w:p>
    <w:p w14:paraId="768A7E8C" w14:textId="1207E8E4" w:rsidR="005A0EA6" w:rsidRDefault="00AC30C2" w:rsidP="00AC30C2">
      <w:pPr>
        <w:pStyle w:val="ListParagraph"/>
        <w:numPr>
          <w:ilvl w:val="1"/>
          <w:numId w:val="10"/>
        </w:numPr>
      </w:pPr>
      <w:proofErr w:type="spellStart"/>
      <w:r>
        <w:t>etc</w:t>
      </w:r>
      <w:proofErr w:type="spellEnd"/>
      <w:r>
        <w:t xml:space="preserve">? </w:t>
      </w:r>
    </w:p>
    <w:p w14:paraId="3A25BAD8" w14:textId="77777777" w:rsidR="005A0EA6" w:rsidRDefault="005A0EA6" w:rsidP="005A0EA6"/>
    <w:p w14:paraId="547DBF38" w14:textId="6F45C02D" w:rsidR="005A0EA6" w:rsidRDefault="005A0EA6" w:rsidP="00466CB1">
      <w:pPr>
        <w:pStyle w:val="ListParagraph"/>
        <w:numPr>
          <w:ilvl w:val="0"/>
          <w:numId w:val="16"/>
        </w:numPr>
      </w:pPr>
      <w:r>
        <w:t>need</w:t>
      </w:r>
      <w:r w:rsidR="00764465">
        <w:t xml:space="preserve"> a large functional </w:t>
      </w:r>
      <w:proofErr w:type="spellStart"/>
      <w:r w:rsidR="00764465">
        <w:t>testsuite</w:t>
      </w:r>
      <w:proofErr w:type="spellEnd"/>
      <w:r w:rsidR="00764465">
        <w:t xml:space="preserve"> (</w:t>
      </w:r>
      <w:r>
        <w:t xml:space="preserve">this is started in the test </w:t>
      </w:r>
      <w:proofErr w:type="spellStart"/>
      <w:r>
        <w:t>dir</w:t>
      </w:r>
      <w:proofErr w:type="spellEnd"/>
      <w:r>
        <w:t xml:space="preserve"> but we need a create tree, </w:t>
      </w:r>
      <w:proofErr w:type="spellStart"/>
      <w:r>
        <w:t>bfwi</w:t>
      </w:r>
      <w:proofErr w:type="spellEnd"/>
      <w:r>
        <w:t xml:space="preserve">, </w:t>
      </w:r>
      <w:proofErr w:type="spellStart"/>
      <w:r>
        <w:t>bfti</w:t>
      </w:r>
      <w:proofErr w:type="spellEnd"/>
      <w:r>
        <w:t xml:space="preserve">, </w:t>
      </w:r>
      <w:proofErr w:type="spellStart"/>
      <w:r>
        <w:t>bfq</w:t>
      </w:r>
      <w:proofErr w:type="spellEnd"/>
      <w:r>
        <w:t xml:space="preserve">, </w:t>
      </w:r>
      <w:proofErr w:type="spellStart"/>
      <w:r>
        <w:t>querydb</w:t>
      </w:r>
      <w:proofErr w:type="spellEnd"/>
      <w:r>
        <w:t xml:space="preserve">, </w:t>
      </w:r>
      <w:proofErr w:type="spellStart"/>
      <w:r>
        <w:t>querydbn</w:t>
      </w:r>
      <w:proofErr w:type="spellEnd"/>
      <w:r>
        <w:t xml:space="preserve">, </w:t>
      </w:r>
      <w:proofErr w:type="spellStart"/>
      <w:r>
        <w:t>uid</w:t>
      </w:r>
      <w:proofErr w:type="spellEnd"/>
      <w:r>
        <w:t xml:space="preserve"> and </w:t>
      </w:r>
      <w:proofErr w:type="spellStart"/>
      <w:r>
        <w:t>gid</w:t>
      </w:r>
      <w:proofErr w:type="spellEnd"/>
      <w:r>
        <w:t xml:space="preserve"> summary and query, </w:t>
      </w:r>
      <w:proofErr w:type="spellStart"/>
      <w:proofErr w:type="gramStart"/>
      <w:r>
        <w:t>oldbigfiles</w:t>
      </w:r>
      <w:proofErr w:type="spellEnd"/>
      <w:r>
        <w:t xml:space="preserve"> )</w:t>
      </w:r>
      <w:proofErr w:type="gramEnd"/>
    </w:p>
    <w:p w14:paraId="771D9D82" w14:textId="77777777" w:rsidR="005A0EA6" w:rsidRDefault="005A0EA6" w:rsidP="005A0EA6"/>
    <w:p w14:paraId="46308015" w14:textId="0E9AA3EC" w:rsidR="005A0EA6" w:rsidRDefault="005A0EA6" w:rsidP="00466CB1">
      <w:pPr>
        <w:pStyle w:val="ListParagraph"/>
        <w:numPr>
          <w:ilvl w:val="0"/>
          <w:numId w:val="16"/>
        </w:numPr>
      </w:pPr>
      <w:r>
        <w:t xml:space="preserve">consider building a DSL for stringing </w:t>
      </w:r>
      <w:proofErr w:type="spellStart"/>
      <w:r>
        <w:t>sql</w:t>
      </w:r>
      <w:proofErr w:type="spellEnd"/>
      <w:r>
        <w:t xml:space="preserve"> statements/output/result/</w:t>
      </w:r>
      <w:proofErr w:type="spellStart"/>
      <w:proofErr w:type="gramStart"/>
      <w:r>
        <w:t>and.or</w:t>
      </w:r>
      <w:proofErr w:type="spellEnd"/>
      <w:proofErr w:type="gramEnd"/>
      <w:r>
        <w:t xml:space="preserve"> together to be run at </w:t>
      </w:r>
      <w:proofErr w:type="spellStart"/>
      <w:r>
        <w:t>init</w:t>
      </w:r>
      <w:proofErr w:type="spellEnd"/>
      <w:r>
        <w:t>/per thread, per thread/</w:t>
      </w:r>
      <w:proofErr w:type="spellStart"/>
      <w:r>
        <w:t>dir</w:t>
      </w:r>
      <w:proofErr w:type="spellEnd"/>
      <w:r>
        <w:t>, and fin/per thread</w:t>
      </w:r>
    </w:p>
    <w:p w14:paraId="4DAE8935" w14:textId="77777777" w:rsidR="005A0EA6" w:rsidRDefault="005A0EA6" w:rsidP="005A0EA6"/>
    <w:p w14:paraId="3BD29F74" w14:textId="77777777" w:rsidR="005A0EA6" w:rsidRDefault="005A0EA6" w:rsidP="00466CB1">
      <w:pPr>
        <w:pStyle w:val="ListParagraph"/>
        <w:numPr>
          <w:ilvl w:val="0"/>
          <w:numId w:val="16"/>
        </w:numPr>
      </w:pPr>
      <w:r>
        <w:t xml:space="preserve">try new persistent version of </w:t>
      </w:r>
      <w:proofErr w:type="spellStart"/>
      <w:r>
        <w:t>bfli</w:t>
      </w:r>
      <w:proofErr w:type="spellEnd"/>
      <w:r>
        <w:t xml:space="preserve"> reading multiple files?</w:t>
      </w:r>
    </w:p>
    <w:p w14:paraId="1A3BFFE2" w14:textId="77777777" w:rsidR="005A0EA6" w:rsidRDefault="005A0EA6" w:rsidP="005A0EA6"/>
    <w:p w14:paraId="0AD4334F" w14:textId="0B67011D" w:rsidR="005A0EA6" w:rsidRDefault="005A0EA6" w:rsidP="00B112BB">
      <w:pPr>
        <w:pStyle w:val="ListParagraph"/>
        <w:numPr>
          <w:ilvl w:val="0"/>
          <w:numId w:val="24"/>
        </w:numPr>
      </w:pPr>
      <w:r>
        <w:t xml:space="preserve">add whatever </w:t>
      </w:r>
      <w:ins w:id="38" w:author="Microsoft Office User" w:date="2018-01-25T09:33:00Z">
        <w:r w:rsidR="00466CB1">
          <w:t xml:space="preserve">is </w:t>
        </w:r>
      </w:ins>
      <w:r>
        <w:t xml:space="preserve">needed to </w:t>
      </w:r>
      <w:proofErr w:type="spellStart"/>
      <w:r>
        <w:t>bfmi</w:t>
      </w:r>
      <w:proofErr w:type="spellEnd"/>
    </w:p>
    <w:p w14:paraId="09C105A4" w14:textId="77777777" w:rsidR="005A0EA6" w:rsidRDefault="005A0EA6" w:rsidP="005A0EA6"/>
    <w:p w14:paraId="4D0210EF" w14:textId="77777777" w:rsidR="005A0EA6" w:rsidRDefault="005A0EA6" w:rsidP="00B112BB">
      <w:pPr>
        <w:pStyle w:val="ListParagraph"/>
        <w:numPr>
          <w:ilvl w:val="0"/>
          <w:numId w:val="24"/>
        </w:numPr>
        <w:rPr>
          <w:ins w:id="39" w:author="Microsoft Office User" w:date="2018-01-25T09:35:00Z"/>
        </w:rPr>
      </w:pPr>
      <w:r>
        <w:t xml:space="preserve">try an </w:t>
      </w:r>
      <w:r w:rsidR="00466CB1">
        <w:t>HPSS</w:t>
      </w:r>
      <w:r w:rsidR="00466CB1">
        <w:t xml:space="preserve"> </w:t>
      </w:r>
      <w:r>
        <w:t xml:space="preserve">load with persistent version </w:t>
      </w:r>
      <w:proofErr w:type="spellStart"/>
      <w:r>
        <w:t>bfdi</w:t>
      </w:r>
      <w:proofErr w:type="spellEnd"/>
      <w:r>
        <w:t>/</w:t>
      </w:r>
      <w:proofErr w:type="spellStart"/>
      <w:r>
        <w:t>bfhi</w:t>
      </w:r>
      <w:proofErr w:type="spellEnd"/>
      <w:r>
        <w:t xml:space="preserve"> that reads from db2 or from db2 dumps</w:t>
      </w:r>
    </w:p>
    <w:p w14:paraId="5E738581" w14:textId="77777777" w:rsidR="00B112BB" w:rsidRDefault="00B112BB" w:rsidP="00B112BB">
      <w:pPr>
        <w:rPr>
          <w:ins w:id="40" w:author="Microsoft Office User" w:date="2018-01-25T09:35:00Z"/>
        </w:rPr>
      </w:pPr>
    </w:p>
    <w:p w14:paraId="79E45A4E" w14:textId="48460DE2" w:rsidR="00B112BB" w:rsidRDefault="00B112BB" w:rsidP="00B112BB">
      <w:pPr>
        <w:pStyle w:val="ListParagraph"/>
        <w:numPr>
          <w:ilvl w:val="1"/>
          <w:numId w:val="24"/>
        </w:numPr>
      </w:pPr>
      <w:ins w:id="41" w:author="Microsoft Office User" w:date="2018-01-25T09:35:00Z">
        <w:r>
          <w:t>in progress …</w:t>
        </w:r>
      </w:ins>
    </w:p>
    <w:p w14:paraId="63508F0B" w14:textId="77777777" w:rsidR="005A0EA6" w:rsidRDefault="005A0EA6" w:rsidP="005A0EA6"/>
    <w:p w14:paraId="248C7A41" w14:textId="234D6EEA" w:rsidR="005A0EA6" w:rsidDel="00466CB1" w:rsidRDefault="005A0EA6" w:rsidP="00466CB1">
      <w:pPr>
        <w:pStyle w:val="ListParagraph"/>
        <w:numPr>
          <w:ilvl w:val="0"/>
          <w:numId w:val="16"/>
        </w:numPr>
        <w:rPr>
          <w:del w:id="42" w:author="Microsoft Office User" w:date="2018-01-25T09:33:00Z"/>
        </w:rPr>
      </w:pPr>
      <w:del w:id="43" w:author="Microsoft Office User" w:date="2018-01-25T09:33:00Z">
        <w:r w:rsidDel="00466CB1">
          <w:lastRenderedPageBreak/>
          <w:delText>Some form of feedback to the user, about ongoing progress.</w:delText>
        </w:r>
      </w:del>
    </w:p>
    <w:p w14:paraId="3C3AE09C" w14:textId="6CA4DAB3" w:rsidR="005A0EA6" w:rsidDel="00466CB1" w:rsidRDefault="005A0EA6" w:rsidP="005A0EA6">
      <w:pPr>
        <w:rPr>
          <w:del w:id="44" w:author="Microsoft Office User" w:date="2018-01-25T09:33:00Z"/>
        </w:rPr>
      </w:pPr>
    </w:p>
    <w:p w14:paraId="39C7A813" w14:textId="27FB8564" w:rsidR="005A0EA6" w:rsidDel="00AC30C2" w:rsidRDefault="005A0EA6" w:rsidP="00F55259">
      <w:pPr>
        <w:pStyle w:val="ListParagraph"/>
        <w:numPr>
          <w:ilvl w:val="1"/>
          <w:numId w:val="10"/>
        </w:numPr>
        <w:rPr>
          <w:del w:id="45" w:author="Microsoft Office User" w:date="2017-12-15T10:57:00Z"/>
        </w:rPr>
      </w:pPr>
      <w:del w:id="46" w:author="Microsoft Office User" w:date="2017-12-15T10:57:00Z">
        <w:r w:rsidDel="00AC30C2">
          <w:delText>Use '-P' (to print directory-names).  This lets you see the progress of the search.</w:delText>
        </w:r>
      </w:del>
    </w:p>
    <w:p w14:paraId="3B87ADDB" w14:textId="77390A64" w:rsidR="005A0EA6" w:rsidDel="00AC30C2" w:rsidRDefault="005A0EA6" w:rsidP="005A0EA6">
      <w:pPr>
        <w:rPr>
          <w:del w:id="47" w:author="Microsoft Office User" w:date="2017-12-15T10:57:00Z"/>
        </w:rPr>
      </w:pPr>
    </w:p>
    <w:p w14:paraId="5F2572F0" w14:textId="77777777" w:rsidR="005A0EA6" w:rsidRDefault="005A0EA6" w:rsidP="00466CB1">
      <w:pPr>
        <w:pStyle w:val="ListParagraph"/>
        <w:numPr>
          <w:ilvl w:val="0"/>
          <w:numId w:val="16"/>
        </w:numPr>
      </w:pPr>
      <w:r>
        <w:t>assure that problems that imply failure to do the job correctly will result in abort.</w:t>
      </w:r>
    </w:p>
    <w:p w14:paraId="3AB74CDC" w14:textId="77777777" w:rsidR="005A0EA6" w:rsidRDefault="005A0EA6" w:rsidP="005A0EA6"/>
    <w:p w14:paraId="250C6E70" w14:textId="77777777" w:rsidR="005A0EA6" w:rsidRDefault="005A0EA6" w:rsidP="00466CB1">
      <w:pPr>
        <w:pStyle w:val="ListParagraph"/>
        <w:numPr>
          <w:ilvl w:val="0"/>
          <w:numId w:val="16"/>
        </w:numPr>
      </w:pPr>
      <w:r>
        <w:t>ability to restart</w:t>
      </w:r>
    </w:p>
    <w:p w14:paraId="68F58258" w14:textId="77777777" w:rsidR="005A0EA6" w:rsidRDefault="005A0EA6" w:rsidP="005A0EA6"/>
    <w:p w14:paraId="2D966AFF" w14:textId="77777777" w:rsidR="005A0EA6" w:rsidRDefault="005A0EA6" w:rsidP="00466CB1">
      <w:pPr>
        <w:pStyle w:val="ListParagraph"/>
        <w:numPr>
          <w:ilvl w:val="0"/>
          <w:numId w:val="16"/>
        </w:numPr>
      </w:pPr>
      <w:r>
        <w:t xml:space="preserve">reduce struct copying.  Lots of places (e.g. </w:t>
      </w:r>
      <w:proofErr w:type="spellStart"/>
      <w:proofErr w:type="gramStart"/>
      <w:r>
        <w:t>pushn</w:t>
      </w:r>
      <w:proofErr w:type="spellEnd"/>
      <w:r>
        <w:t>(</w:t>
      </w:r>
      <w:proofErr w:type="gramEnd"/>
      <w:r>
        <w:t xml:space="preserve">) in </w:t>
      </w:r>
      <w:proofErr w:type="spellStart"/>
      <w:r>
        <w:t>structq.c</w:t>
      </w:r>
      <w:proofErr w:type="spellEnd"/>
      <w:r>
        <w:t>) where structs are copied into other structs.  Seems like it should be simple to either store the pointer into the destination struct, or just use the source struct directly and eliminate the need for a distinct destination struct.</w:t>
      </w:r>
    </w:p>
    <w:p w14:paraId="7D2AF237" w14:textId="77777777" w:rsidR="005A0EA6" w:rsidRDefault="005A0EA6" w:rsidP="005A0EA6"/>
    <w:p w14:paraId="739B20B0" w14:textId="77777777" w:rsidR="005A0EA6" w:rsidRDefault="005A0EA6" w:rsidP="00466CB1">
      <w:pPr>
        <w:pStyle w:val="ListParagraph"/>
        <w:numPr>
          <w:ilvl w:val="0"/>
          <w:numId w:val="18"/>
        </w:numPr>
      </w:pPr>
      <w:r>
        <w:t xml:space="preserve">reduce </w:t>
      </w:r>
      <w:proofErr w:type="spellStart"/>
      <w:proofErr w:type="gramStart"/>
      <w:r>
        <w:t>sprintfs</w:t>
      </w:r>
      <w:proofErr w:type="spellEnd"/>
      <w:r>
        <w:t>(</w:t>
      </w:r>
      <w:proofErr w:type="gramEnd"/>
      <w:r>
        <w:t xml:space="preserve">), where </w:t>
      </w:r>
      <w:proofErr w:type="spellStart"/>
      <w:r>
        <w:t>strcpy</w:t>
      </w:r>
      <w:proofErr w:type="spellEnd"/>
      <w:r>
        <w:t>() would work</w:t>
      </w:r>
    </w:p>
    <w:p w14:paraId="2141F1C1" w14:textId="77777777" w:rsidR="005A0EA6" w:rsidRDefault="005A0EA6" w:rsidP="005A0EA6"/>
    <w:p w14:paraId="4F499F69" w14:textId="5FCC7C69" w:rsidR="005A0EA6" w:rsidRDefault="005A0EA6" w:rsidP="00466CB1">
      <w:pPr>
        <w:pStyle w:val="ListParagraph"/>
        <w:numPr>
          <w:ilvl w:val="0"/>
          <w:numId w:val="20"/>
        </w:numPr>
      </w:pPr>
      <w:r>
        <w:t xml:space="preserve">Currently, </w:t>
      </w:r>
      <w:proofErr w:type="spellStart"/>
      <w:r>
        <w:t>bfwi</w:t>
      </w:r>
      <w:proofErr w:type="spellEnd"/>
      <w:r>
        <w:t xml:space="preserve"> source=/a/b/c, </w:t>
      </w:r>
      <w:proofErr w:type="spellStart"/>
      <w:r>
        <w:t>dest</w:t>
      </w:r>
      <w:proofErr w:type="spellEnd"/>
      <w:r>
        <w:t>=/this/is/the/</w:t>
      </w:r>
      <w:proofErr w:type="spellStart"/>
      <w:r>
        <w:t>dest</w:t>
      </w:r>
      <w:proofErr w:type="spellEnd"/>
      <w:r>
        <w:t>, will build the GUFI tree starting at /this/is/the/</w:t>
      </w:r>
      <w:proofErr w:type="spellStart"/>
      <w:r>
        <w:t>dest</w:t>
      </w:r>
      <w:proofErr w:type="spellEnd"/>
      <w:r>
        <w:t xml:space="preserve">/a/b/c.  This latter is then what must be provided to </w:t>
      </w:r>
      <w:proofErr w:type="spellStart"/>
      <w:r>
        <w:t>bfti</w:t>
      </w:r>
      <w:proofErr w:type="spellEnd"/>
      <w:r>
        <w:t xml:space="preserve">, </w:t>
      </w:r>
      <w:proofErr w:type="spellStart"/>
      <w:r>
        <w:t>bfq</w:t>
      </w:r>
      <w:proofErr w:type="spellEnd"/>
      <w:r>
        <w:t xml:space="preserve">, etc.  If </w:t>
      </w:r>
      <w:proofErr w:type="spellStart"/>
      <w:r>
        <w:t>bfwi</w:t>
      </w:r>
      <w:proofErr w:type="spellEnd"/>
      <w:r>
        <w:t xml:space="preserve"> built instead directly in /this/is/the/</w:t>
      </w:r>
      <w:proofErr w:type="spellStart"/>
      <w:r>
        <w:t>dest</w:t>
      </w:r>
      <w:proofErr w:type="spellEnd"/>
      <w:r>
        <w:t xml:space="preserve">, then that same </w:t>
      </w:r>
      <w:proofErr w:type="spellStart"/>
      <w:r>
        <w:t>arg</w:t>
      </w:r>
      <w:proofErr w:type="spellEnd"/>
      <w:r>
        <w:t xml:space="preserve"> could be passed to </w:t>
      </w:r>
      <w:proofErr w:type="spellStart"/>
      <w:r>
        <w:t>bfti</w:t>
      </w:r>
      <w:proofErr w:type="spellEnd"/>
      <w:r>
        <w:t>/</w:t>
      </w:r>
      <w:proofErr w:type="spellStart"/>
      <w:r>
        <w:t>bfq</w:t>
      </w:r>
      <w:proofErr w:type="spellEnd"/>
      <w:r>
        <w:t xml:space="preserve">.  (You could still get the current behavior by providing </w:t>
      </w:r>
      <w:proofErr w:type="spellStart"/>
      <w:r>
        <w:t>dest</w:t>
      </w:r>
      <w:proofErr w:type="spellEnd"/>
      <w:r>
        <w:t>=/this/is/the/</w:t>
      </w:r>
      <w:proofErr w:type="spellStart"/>
      <w:r>
        <w:t>dest</w:t>
      </w:r>
      <w:proofErr w:type="spellEnd"/>
      <w:r>
        <w:t>/a/b/c.</w:t>
      </w:r>
      <w:r w:rsidR="00AC30C2">
        <w:br/>
      </w:r>
      <w:r w:rsidR="00AC30C2">
        <w:br/>
      </w:r>
      <w:r>
        <w:t>The way to do this would be to capture the length of the source-</w:t>
      </w:r>
      <w:proofErr w:type="spellStart"/>
      <w:r>
        <w:t>dir</w:t>
      </w:r>
      <w:proofErr w:type="spellEnd"/>
      <w:r>
        <w:t xml:space="preserve"> in </w:t>
      </w:r>
      <w:proofErr w:type="spellStart"/>
      <w:r>
        <w:t>bfwi's</w:t>
      </w:r>
      <w:proofErr w:type="spellEnd"/>
      <w:r>
        <w:t xml:space="preserve"> </w:t>
      </w:r>
      <w:proofErr w:type="spellStart"/>
      <w:proofErr w:type="gramStart"/>
      <w:r>
        <w:t>processinit</w:t>
      </w:r>
      <w:proofErr w:type="spellEnd"/>
      <w:r>
        <w:t>(</w:t>
      </w:r>
      <w:proofErr w:type="gramEnd"/>
      <w:r>
        <w:t xml:space="preserve">), and store that in the work struct. Then </w:t>
      </w:r>
      <w:proofErr w:type="spellStart"/>
      <w:proofErr w:type="gramStart"/>
      <w:r>
        <w:t>processdir</w:t>
      </w:r>
      <w:proofErr w:type="spellEnd"/>
      <w:r>
        <w:t>(</w:t>
      </w:r>
      <w:proofErr w:type="gramEnd"/>
      <w:r>
        <w:t xml:space="preserve">) -&gt; </w:t>
      </w:r>
      <w:proofErr w:type="spellStart"/>
      <w:r>
        <w:t>dupdir</w:t>
      </w:r>
      <w:proofErr w:type="spellEnd"/>
      <w:r>
        <w:t xml:space="preserve">() would append </w:t>
      </w:r>
      <w:proofErr w:type="spellStart"/>
      <w:r>
        <w:t>name+length</w:t>
      </w:r>
      <w:proofErr w:type="spellEnd"/>
      <w:r>
        <w:t xml:space="preserve"> onto </w:t>
      </w:r>
      <w:proofErr w:type="spellStart"/>
      <w:r>
        <w:t>in.nameto</w:t>
      </w:r>
      <w:proofErr w:type="spellEnd"/>
      <w:r>
        <w:t>.</w:t>
      </w:r>
    </w:p>
    <w:p w14:paraId="72840372" w14:textId="77777777" w:rsidR="005A0EA6" w:rsidRDefault="005A0EA6" w:rsidP="005A0EA6"/>
    <w:p w14:paraId="4D85116B" w14:textId="77777777" w:rsidR="005A0EA6" w:rsidRDefault="005A0EA6" w:rsidP="00466CB1">
      <w:pPr>
        <w:pStyle w:val="ListParagraph"/>
        <w:numPr>
          <w:ilvl w:val="0"/>
          <w:numId w:val="22"/>
        </w:numPr>
      </w:pPr>
      <w:r>
        <w:t xml:space="preserve">Use a bloom filter instead of min/max </w:t>
      </w:r>
      <w:proofErr w:type="spellStart"/>
      <w:r>
        <w:t>uid</w:t>
      </w:r>
      <w:proofErr w:type="spellEnd"/>
      <w:r>
        <w:t>/</w:t>
      </w:r>
      <w:proofErr w:type="spellStart"/>
      <w:r>
        <w:t>gid</w:t>
      </w:r>
      <w:proofErr w:type="spellEnd"/>
      <w:r>
        <w:t xml:space="preserve"> in summary/</w:t>
      </w:r>
      <w:proofErr w:type="spellStart"/>
      <w:r>
        <w:t>treesummary</w:t>
      </w:r>
      <w:proofErr w:type="spellEnd"/>
      <w:r>
        <w:t xml:space="preserve"> schemas.  This might allow more-accurate elimination of unnecessary sub-trees, when searching the tree for particular users and/or groups.</w:t>
      </w:r>
    </w:p>
    <w:p w14:paraId="04FA0A05" w14:textId="77777777" w:rsidR="00AD1757" w:rsidRDefault="00B16261"/>
    <w:sectPr w:rsidR="00AD1757" w:rsidSect="0065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6841"/>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FC6479"/>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E3826DC"/>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F44C0B"/>
    <w:multiLevelType w:val="hybridMultilevel"/>
    <w:tmpl w:val="68BC7890"/>
    <w:lvl w:ilvl="0" w:tplc="04090001">
      <w:start w:val="1"/>
      <w:numFmt w:val="bullet"/>
      <w:lvlText w:val=""/>
      <w:lvlJc w:val="left"/>
      <w:pPr>
        <w:ind w:left="720" w:hanging="360"/>
      </w:pPr>
      <w:rPr>
        <w:rFonts w:ascii="Symbol" w:hAnsi="Symbol" w:hint="default"/>
      </w:rPr>
    </w:lvl>
    <w:lvl w:ilvl="1" w:tplc="9A32E1B4">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53844"/>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AB66C25"/>
    <w:multiLevelType w:val="multilevel"/>
    <w:tmpl w:val="68BC789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C57808"/>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09F27D6"/>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5DB000A"/>
    <w:multiLevelType w:val="multilevel"/>
    <w:tmpl w:val="68BC7890"/>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E2333F9"/>
    <w:multiLevelType w:val="multilevel"/>
    <w:tmpl w:val="A686E55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1DF6249"/>
    <w:multiLevelType w:val="hybridMultilevel"/>
    <w:tmpl w:val="881C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34801"/>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A0A46CE"/>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DB46355"/>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EBD22EE"/>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3E62295"/>
    <w:multiLevelType w:val="hybridMultilevel"/>
    <w:tmpl w:val="B768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D46BA"/>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461A1C51"/>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8E07AD1"/>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D254494"/>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3EC7453"/>
    <w:multiLevelType w:val="multilevel"/>
    <w:tmpl w:val="A686E55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89F3EF8"/>
    <w:multiLevelType w:val="multilevel"/>
    <w:tmpl w:val="B7688C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8BF7F7D"/>
    <w:multiLevelType w:val="multilevel"/>
    <w:tmpl w:val="881CF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7B745E6F"/>
    <w:multiLevelType w:val="multilevel"/>
    <w:tmpl w:val="0D7004F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0"/>
  </w:num>
  <w:num w:numId="5">
    <w:abstractNumId w:val="22"/>
  </w:num>
  <w:num w:numId="6">
    <w:abstractNumId w:val="15"/>
  </w:num>
  <w:num w:numId="7">
    <w:abstractNumId w:val="21"/>
  </w:num>
  <w:num w:numId="8">
    <w:abstractNumId w:val="20"/>
  </w:num>
  <w:num w:numId="9">
    <w:abstractNumId w:val="9"/>
  </w:num>
  <w:num w:numId="10">
    <w:abstractNumId w:val="2"/>
  </w:num>
  <w:num w:numId="11">
    <w:abstractNumId w:val="14"/>
  </w:num>
  <w:num w:numId="12">
    <w:abstractNumId w:val="13"/>
  </w:num>
  <w:num w:numId="13">
    <w:abstractNumId w:val="1"/>
  </w:num>
  <w:num w:numId="14">
    <w:abstractNumId w:val="11"/>
  </w:num>
  <w:num w:numId="15">
    <w:abstractNumId w:val="16"/>
  </w:num>
  <w:num w:numId="16">
    <w:abstractNumId w:val="6"/>
  </w:num>
  <w:num w:numId="17">
    <w:abstractNumId w:val="18"/>
  </w:num>
  <w:num w:numId="18">
    <w:abstractNumId w:val="23"/>
  </w:num>
  <w:num w:numId="19">
    <w:abstractNumId w:val="0"/>
  </w:num>
  <w:num w:numId="20">
    <w:abstractNumId w:val="17"/>
  </w:num>
  <w:num w:numId="21">
    <w:abstractNumId w:val="4"/>
  </w:num>
  <w:num w:numId="22">
    <w:abstractNumId w:val="12"/>
  </w:num>
  <w:num w:numId="23">
    <w:abstractNumId w:val="19"/>
  </w:num>
  <w:num w:numId="24">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A6"/>
    <w:rsid w:val="0009702A"/>
    <w:rsid w:val="004271BC"/>
    <w:rsid w:val="00466CB1"/>
    <w:rsid w:val="00561BEF"/>
    <w:rsid w:val="005A0EA6"/>
    <w:rsid w:val="006568E3"/>
    <w:rsid w:val="00764465"/>
    <w:rsid w:val="00835755"/>
    <w:rsid w:val="009B5532"/>
    <w:rsid w:val="00AC30C2"/>
    <w:rsid w:val="00B112BB"/>
    <w:rsid w:val="00B16261"/>
    <w:rsid w:val="00CF5B8A"/>
    <w:rsid w:val="00D67EAF"/>
    <w:rsid w:val="00F5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F92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A6"/>
    <w:pPr>
      <w:ind w:left="720"/>
      <w:contextualSpacing/>
    </w:pPr>
  </w:style>
  <w:style w:type="paragraph" w:styleId="BalloonText">
    <w:name w:val="Balloon Text"/>
    <w:basedOn w:val="Normal"/>
    <w:link w:val="BalloonTextChar"/>
    <w:uiPriority w:val="99"/>
    <w:semiHidden/>
    <w:unhideWhenUsed/>
    <w:rsid w:val="00561BE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1BE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680</Words>
  <Characters>3879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2017-12-15T17:30:00Z</dcterms:created>
  <dcterms:modified xsi:type="dcterms:W3CDTF">2018-01-25T16:47:00Z</dcterms:modified>
</cp:coreProperties>
</file>